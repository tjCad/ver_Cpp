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FF" w:rsidRDefault="003711FF">
      <w:proofErr w:type="spellStart"/>
      <w:r>
        <w:t>Asift</w:t>
      </w:r>
      <w:proofErr w:type="spellEnd"/>
      <w:r>
        <w:t xml:space="preserve"> demo </w:t>
      </w:r>
      <w: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adam</w:t>
      </w:r>
      <w:proofErr w:type="spellEnd"/>
      <w:r>
        <w:t xml:space="preserve"> </w:t>
      </w:r>
    </w:p>
    <w:p w:rsidR="003711FF" w:rsidRDefault="003711FF"/>
    <w:p w:rsidR="003711FF" w:rsidRDefault="003711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1.25pt">
            <v:imagedata r:id="rId4" o:title="adam1"/>
          </v:shape>
        </w:pict>
      </w:r>
    </w:p>
    <w:p w:rsidR="003711FF" w:rsidRDefault="003711FF">
      <w:pPr>
        <w:rPr>
          <w:rFonts w:hint="eastAsia"/>
        </w:rPr>
      </w:pPr>
      <w:r>
        <w:pict>
          <v:shape id="_x0000_i1026" type="#_x0000_t75" style="width:415.5pt;height:311.25pt">
            <v:imagedata r:id="rId5" o:title="adam2"/>
          </v:shape>
        </w:pict>
      </w:r>
      <w:r>
        <w:t>进行</w:t>
      </w:r>
      <w:r>
        <w:t>match</w:t>
      </w:r>
    </w:p>
    <w:p w:rsidR="00676113" w:rsidRDefault="003711FF">
      <w:r>
        <w:rPr>
          <w:noProof/>
        </w:rPr>
        <w:lastRenderedPageBreak/>
        <w:drawing>
          <wp:inline distT="0" distB="0" distL="0" distR="0" wp14:anchorId="074F44FB" wp14:editId="0092ECC0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FF" w:rsidRDefault="003711FF">
      <w:r>
        <w:t>时间在一分钟</w:t>
      </w:r>
      <w:r>
        <w:rPr>
          <w:rFonts w:hint="eastAsia"/>
        </w:rPr>
        <w:t xml:space="preserve"> </w:t>
      </w:r>
      <w:r>
        <w:rPr>
          <w:rFonts w:hint="eastAsia"/>
        </w:rPr>
        <w:t>十分消耗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</w:t>
      </w:r>
    </w:p>
    <w:p w:rsidR="003711FF" w:rsidRDefault="003711FF">
      <w:r>
        <w:t>两次运算</w:t>
      </w:r>
      <w:r>
        <w:rPr>
          <w:rFonts w:hint="eastAsia"/>
        </w:rPr>
        <w:t xml:space="preserve"> match</w:t>
      </w:r>
      <w:r>
        <w:rPr>
          <w:rFonts w:hint="eastAsia"/>
        </w:rPr>
        <w:t>得到的特征点不同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927 --</w:t>
      </w:r>
      <w:r>
        <w:t xml:space="preserve"> 905</w:t>
      </w:r>
      <w:r>
        <w:rPr>
          <w:rFonts w:hint="eastAsia"/>
        </w:rPr>
        <w:t>）</w:t>
      </w:r>
    </w:p>
    <w:p w:rsidR="003711FF" w:rsidRDefault="003711FF">
      <w:r>
        <w:rPr>
          <w:rFonts w:hint="eastAsia"/>
        </w:rPr>
        <w:pict>
          <v:shape id="_x0000_i1027" type="#_x0000_t75" style="width:414pt;height:153pt">
            <v:imagedata r:id="rId7" o:title="imgOutHori"/>
          </v:shape>
        </w:pict>
      </w:r>
    </w:p>
    <w:p w:rsidR="003711FF" w:rsidRDefault="00576937">
      <w:ins w:id="0" w:author="Chen" w:date="2013-11-18T15:28:00Z">
        <w:r>
          <w:rPr>
            <w:rFonts w:hint="eastAsia"/>
          </w:rPr>
          <w:t>使用</w:t>
        </w:r>
        <w:r>
          <w:rPr>
            <w:rFonts w:hint="eastAsia"/>
          </w:rPr>
          <w:t>surf</w:t>
        </w:r>
      </w:ins>
      <w:r>
        <w:rPr>
          <w:rFonts w:hint="eastAsia"/>
        </w:rPr>
        <w:t>只能找到</w:t>
      </w:r>
      <w:r>
        <w:rPr>
          <w:rFonts w:hint="eastAsia"/>
        </w:rPr>
        <w:t>399</w:t>
      </w:r>
      <w:r>
        <w:t>/215</w:t>
      </w:r>
      <w:r>
        <w:rPr>
          <w:rFonts w:hint="eastAsia"/>
        </w:rPr>
        <w:t>个点</w:t>
      </w:r>
    </w:p>
    <w:p w:rsidR="00576937" w:rsidRDefault="00576937">
      <w:r>
        <w:rPr>
          <w:noProof/>
        </w:rPr>
        <w:lastRenderedPageBreak/>
        <w:drawing>
          <wp:inline distT="0" distB="0" distL="0" distR="0" wp14:anchorId="07A8B677" wp14:editId="648E8E3D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CC79D" wp14:editId="202B8D81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37" w:rsidRDefault="00576937">
      <w:pPr>
        <w:rPr>
          <w:rFonts w:hint="eastAsia"/>
        </w:rPr>
      </w:pPr>
      <w:bookmarkStart w:id="1" w:name="_GoBack"/>
      <w:bookmarkEnd w:id="1"/>
      <w:r>
        <w:lastRenderedPageBreak/>
        <w:pict>
          <v:shape id="_x0000_i1028" type="#_x0000_t75" style="width:414.75pt;height:155.25pt">
            <v:imagedata r:id="rId10" o:title="corRes"/>
          </v:shape>
        </w:pict>
      </w:r>
    </w:p>
    <w:sectPr w:rsidR="0057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">
    <w15:presenceInfo w15:providerId="None" w15:userId="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CF"/>
    <w:rsid w:val="003711FF"/>
    <w:rsid w:val="00576937"/>
    <w:rsid w:val="00676113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3D39-47BC-4549-85C3-20E57915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2013-11-18T06:59:00Z</dcterms:created>
  <dcterms:modified xsi:type="dcterms:W3CDTF">2013-11-18T07:41:00Z</dcterms:modified>
</cp:coreProperties>
</file>